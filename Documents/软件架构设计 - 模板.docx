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07A1"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79pt;margin-top:0;width:135pt;height:31.2pt;z-index:251658752" o:allowincell="f" stroked="f" strokeweight="3pt">
            <v:textbox>
              <w:txbxContent>
                <w:p w:rsidR="00000000" w:rsidRDefault="004D07A1">
                  <w:pPr>
                    <w:jc w:val="righ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内部资料</w:t>
                  </w:r>
                </w:p>
              </w:txbxContent>
            </v:textbox>
          </v:shape>
        </w:pict>
      </w:r>
      <w:r w:rsidR="00646659">
        <w:rPr>
          <w:noProof/>
        </w:rPr>
        <w:drawing>
          <wp:inline distT="0" distB="0" distL="0" distR="0">
            <wp:extent cx="685800" cy="676275"/>
            <wp:effectExtent l="19050" t="0" r="0" b="0"/>
            <wp:docPr id="1" name="图片 1" descr="E:\My Documents\My Pictures\gxlx_m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My Pictures\gxlx_main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D07A1"/>
    <w:p w:rsidR="00000000" w:rsidRDefault="004D07A1"/>
    <w:p w:rsidR="00000000" w:rsidRDefault="004D07A1"/>
    <w:p w:rsidR="00000000" w:rsidRDefault="004D07A1">
      <w:r>
        <w:rPr>
          <w:noProof/>
          <w:sz w:val="20"/>
        </w:rPr>
        <w:pict>
          <v:shape id="_x0000_s1026" type="#_x0000_t202" style="position:absolute;left:0;text-align:left;margin-left:81pt;margin-top:7.8pt;width:324pt;height:78pt;z-index:251653632" o:allowincell="f" stroked="f">
            <v:textbox>
              <w:txbxContent>
                <w:p w:rsidR="00000000" w:rsidRDefault="004D07A1">
                  <w:pPr>
                    <w:jc w:val="center"/>
                    <w:rPr>
                      <w:rFonts w:eastAsia="隶书" w:hint="eastAsia"/>
                      <w:i/>
                      <w:sz w:val="32"/>
                    </w:rPr>
                  </w:pPr>
                  <w:r>
                    <w:rPr>
                      <w:rFonts w:eastAsia="隶书" w:hint="eastAsia"/>
                      <w:i/>
                      <w:sz w:val="32"/>
                    </w:rPr>
                    <w:t>项目名称</w:t>
                  </w:r>
                </w:p>
                <w:p w:rsidR="00000000" w:rsidRDefault="004D07A1">
                  <w:pPr>
                    <w:jc w:val="center"/>
                    <w:rPr>
                      <w:rFonts w:eastAsia="黑体" w:hint="eastAsia"/>
                      <w:b/>
                      <w:sz w:val="44"/>
                    </w:rPr>
                  </w:pPr>
                  <w:r>
                    <w:rPr>
                      <w:rFonts w:eastAsia="黑体" w:hint="eastAsia"/>
                      <w:b/>
                      <w:sz w:val="44"/>
                    </w:rPr>
                    <w:t>软件架构设计文档</w:t>
                  </w:r>
                </w:p>
              </w:txbxContent>
            </v:textbox>
          </v:shape>
        </w:pict>
      </w:r>
    </w:p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>
      <w:r>
        <w:rPr>
          <w:noProof/>
          <w:sz w:val="20"/>
        </w:rPr>
        <w:pict>
          <v:shape id="_x0000_s1068" type="#_x0000_t202" style="position:absolute;left:0;text-align:left;margin-left:171pt;margin-top:7.95pt;width:243pt;height:23.25pt;z-index:251659776" stroked="f" strokeweight="3pt">
            <v:textbox>
              <w:txbxContent>
                <w:p w:rsidR="00000000" w:rsidRDefault="004D07A1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文件编号：</w:t>
                  </w:r>
                  <w:r>
                    <w:rPr>
                      <w:rFonts w:hint="eastAsia"/>
                      <w:b/>
                      <w:bCs/>
                    </w:rPr>
                    <w:t>PD-</w:t>
                  </w:r>
                  <w:r>
                    <w:rPr>
                      <w:rFonts w:hint="eastAsia"/>
                      <w:b/>
                      <w:bCs/>
                      <w:i/>
                      <w:iCs/>
                    </w:rPr>
                    <w:t>项目名称缩写</w:t>
                  </w:r>
                  <w:r>
                    <w:rPr>
                      <w:rFonts w:hint="eastAsia"/>
                      <w:b/>
                      <w:bCs/>
                    </w:rPr>
                    <w:t>-AR-</w:t>
                  </w: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xbxContent>
            </v:textbox>
          </v:shape>
        </w:pict>
      </w:r>
    </w:p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/>
    <w:p w:rsidR="00000000" w:rsidRDefault="004D07A1">
      <w:r>
        <w:rPr>
          <w:noProof/>
          <w:sz w:val="20"/>
        </w:rPr>
        <w:pict>
          <v:shape id="_x0000_s1030" type="#_x0000_t202" style="position:absolute;left:0;text-align:left;margin-left:81pt;margin-top:0;width:333pt;height:46.8pt;z-index:251654656" o:allowincell="f" stroked="f">
            <v:textbox>
              <w:txbxContent>
                <w:p w:rsidR="00000000" w:rsidRDefault="004D07A1">
                  <w:pPr>
                    <w:jc w:val="center"/>
                    <w:rPr>
                      <w:rFonts w:eastAsia="隶书" w:hint="eastAsia"/>
                      <w:b/>
                    </w:rPr>
                  </w:pPr>
                  <w:r>
                    <w:rPr>
                      <w:rFonts w:eastAsia="隶书" w:hint="eastAsia"/>
                      <w:b/>
                    </w:rPr>
                    <w:t>国信朗讯科技网络技术有限公司</w:t>
                  </w:r>
                </w:p>
              </w:txbxContent>
            </v:textbox>
          </v:shape>
        </w:pict>
      </w:r>
    </w:p>
    <w:p w:rsidR="00000000" w:rsidRDefault="004D07A1"/>
    <w:p w:rsidR="00000000" w:rsidRDefault="004D07A1"/>
    <w:p w:rsidR="00000000" w:rsidRDefault="004D07A1"/>
    <w:p w:rsidR="00000000" w:rsidRDefault="004D07A1">
      <w:pPr>
        <w:sectPr w:rsidR="00000000">
          <w:head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0000" w:rsidRDefault="004D07A1">
      <w:pPr>
        <w:pStyle w:val="1"/>
        <w:numPr>
          <w:ilvl w:val="0"/>
          <w:numId w:val="0"/>
        </w:numPr>
        <w:rPr>
          <w:rFonts w:hint="eastAsia"/>
        </w:rPr>
      </w:pPr>
      <w:bookmarkStart w:id="0" w:name="_Toc31890766"/>
      <w:r>
        <w:rPr>
          <w:noProof/>
          <w:sz w:val="20"/>
        </w:rPr>
        <w:lastRenderedPageBreak/>
        <w:pict>
          <v:line id="_x0000_s1031" style="position:absolute;left:0;text-align:left;z-index:251655680" from="0,93.6pt" to="405pt,93.6pt" o:allowincell="f" strokecolor="gray"/>
        </w:pict>
      </w:r>
      <w:r>
        <w:rPr>
          <w:rFonts w:hint="eastAsia"/>
        </w:rPr>
        <w:t>修改记录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6"/>
        <w:gridCol w:w="1705"/>
        <w:gridCol w:w="1705"/>
        <w:gridCol w:w="1706"/>
        <w:gridCol w:w="170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6" w:type="dxa"/>
            <w:shd w:val="clear" w:color="auto" w:fill="C0C0C0"/>
          </w:tcPr>
          <w:p w:rsidR="00000000" w:rsidRDefault="004D07A1">
            <w:pPr>
              <w:rPr>
                <w:ins w:id="1" w:author="yangdj" w:date="2003-12-23T10:25:00Z"/>
                <w:rFonts w:hint="eastAsia"/>
              </w:rPr>
            </w:pPr>
            <w:ins w:id="2" w:author="yangdj" w:date="2003-12-23T10:25:00Z">
              <w:r>
                <w:rPr>
                  <w:rFonts w:hint="eastAsia"/>
                </w:rPr>
                <w:t>MR</w:t>
              </w:r>
              <w:r>
                <w:rPr>
                  <w:rFonts w:hint="eastAsia"/>
                </w:rPr>
                <w:t>标号</w:t>
              </w:r>
            </w:ins>
          </w:p>
        </w:tc>
        <w:tc>
          <w:tcPr>
            <w:tcW w:w="1705" w:type="dxa"/>
            <w:shd w:val="clear" w:color="auto" w:fill="C0C0C0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  <w:shd w:val="clear" w:color="auto" w:fill="C0C0C0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706" w:type="dxa"/>
            <w:shd w:val="clear" w:color="auto" w:fill="C0C0C0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1706" w:type="dxa"/>
            <w:shd w:val="clear" w:color="auto" w:fill="C0C0C0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6" w:type="dxa"/>
          </w:tcPr>
          <w:p w:rsidR="00000000" w:rsidRDefault="004D07A1">
            <w:pPr>
              <w:rPr>
                <w:ins w:id="3" w:author="yangdj" w:date="2003-12-23T10:25:00Z"/>
                <w:rFonts w:hint="eastAsia"/>
                <w:i/>
                <w:iCs/>
                <w:rPrChange w:id="4" w:author="yangdj" w:date="2003-12-23T10:25:00Z">
                  <w:rPr>
                    <w:ins w:id="5" w:author="yangdj" w:date="2003-12-23T10:25:00Z"/>
                    <w:rFonts w:hint="eastAsia"/>
                    <w:i/>
                    <w:iCs/>
                  </w:rPr>
                </w:rPrChange>
              </w:rPr>
            </w:pPr>
            <w:ins w:id="6" w:author="yangdj" w:date="2003-12-23T10:26:00Z">
              <w:r>
                <w:rPr>
                  <w:rFonts w:hint="eastAsia"/>
                  <w:i/>
                  <w:iCs/>
                </w:rPr>
                <w:t>该</w:t>
              </w:r>
              <w:r>
                <w:rPr>
                  <w:rFonts w:hint="eastAsia"/>
                  <w:i/>
                  <w:iCs/>
                </w:rPr>
                <w:t>MR</w:t>
              </w:r>
              <w:r>
                <w:rPr>
                  <w:rFonts w:hint="eastAsia"/>
                  <w:i/>
                  <w:iCs/>
                </w:rPr>
                <w:t>标号用于一致性跟踪</w:t>
              </w:r>
            </w:ins>
          </w:p>
        </w:tc>
        <w:tc>
          <w:tcPr>
            <w:tcW w:w="1705" w:type="dxa"/>
          </w:tcPr>
          <w:p w:rsidR="00000000" w:rsidRDefault="004D07A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4D07A1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应该说明做了哪些修改及修改的标识等</w:t>
            </w:r>
          </w:p>
        </w:tc>
        <w:tc>
          <w:tcPr>
            <w:tcW w:w="1706" w:type="dxa"/>
          </w:tcPr>
          <w:p w:rsidR="00000000" w:rsidRDefault="004D07A1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6" w:type="dxa"/>
          </w:tcPr>
          <w:p w:rsidR="00000000" w:rsidRDefault="004D07A1">
            <w:pPr>
              <w:rPr>
                <w:ins w:id="7" w:author="yangdj" w:date="2003-12-23T10:25:00Z"/>
                <w:rFonts w:hint="eastAsia"/>
              </w:rPr>
            </w:pPr>
          </w:p>
        </w:tc>
        <w:tc>
          <w:tcPr>
            <w:tcW w:w="1705" w:type="dxa"/>
          </w:tcPr>
          <w:p w:rsidR="00000000" w:rsidRDefault="004D07A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00000" w:rsidRDefault="004D07A1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000000" w:rsidRDefault="004D07A1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000000" w:rsidRDefault="004D07A1">
            <w:pPr>
              <w:rPr>
                <w:rFonts w:hint="eastAsia"/>
              </w:rPr>
            </w:pPr>
          </w:p>
        </w:tc>
      </w:tr>
    </w:tbl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sectPr w:rsidR="00000000">
          <w:foot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000000" w:rsidRDefault="004D07A1">
      <w:pPr>
        <w:pStyle w:val="1"/>
        <w:numPr>
          <w:ilvl w:val="0"/>
          <w:numId w:val="0"/>
        </w:numPr>
        <w:rPr>
          <w:rFonts w:hint="eastAsia"/>
        </w:rPr>
      </w:pPr>
      <w:bookmarkStart w:id="8" w:name="_Toc31890767"/>
      <w:r>
        <w:rPr>
          <w:noProof/>
          <w:sz w:val="20"/>
        </w:rPr>
        <w:lastRenderedPageBreak/>
        <w:pict>
          <v:line id="_x0000_s1032" style="position:absolute;left:0;text-align:left;z-index:251656704" from="0,93.6pt" to="414pt,93.6pt" o:allowincell="f" strokecolor="gray"/>
        </w:pict>
      </w:r>
      <w:r>
        <w:rPr>
          <w:rFonts w:hint="eastAsia"/>
        </w:rPr>
        <w:t>目录</w:t>
      </w:r>
      <w:bookmarkEnd w:id="8"/>
    </w:p>
    <w:p w:rsidR="00000000" w:rsidRDefault="004D07A1">
      <w:pPr>
        <w:rPr>
          <w:rFonts w:hint="eastAsia"/>
          <w:i/>
        </w:rPr>
      </w:pPr>
      <w:r>
        <w:rPr>
          <w:rFonts w:hint="eastAsia"/>
          <w:i/>
        </w:rPr>
        <w:t>说明</w:t>
      </w:r>
      <w:r>
        <w:rPr>
          <w:rFonts w:hint="eastAsia"/>
          <w:i/>
        </w:rPr>
        <w:t>:</w:t>
      </w:r>
      <w:r>
        <w:rPr>
          <w:rFonts w:hint="eastAsia"/>
          <w:i/>
        </w:rPr>
        <w:t>本文内容的目录，可用</w:t>
      </w:r>
      <w:r>
        <w:rPr>
          <w:rFonts w:hint="eastAsia"/>
          <w:i/>
        </w:rPr>
        <w:t>Word</w:t>
      </w:r>
      <w:r>
        <w:rPr>
          <w:rFonts w:hint="eastAsia"/>
          <w:i/>
        </w:rPr>
        <w:t>自动完成</w:t>
      </w:r>
    </w:p>
    <w:p w:rsidR="00000000" w:rsidRDefault="004D07A1">
      <w:pPr>
        <w:rPr>
          <w:rFonts w:hint="eastAsia"/>
        </w:rPr>
      </w:pPr>
    </w:p>
    <w:p w:rsidR="00000000" w:rsidRDefault="004D07A1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hint="eastAsia"/>
          <w:noProof/>
        </w:rPr>
        <w:t>修改记录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00000" w:rsidRDefault="004D07A1">
      <w:pPr>
        <w:pStyle w:val="10"/>
        <w:tabs>
          <w:tab w:val="right" w:leader="dot" w:pos="8296"/>
        </w:tabs>
        <w:rPr>
          <w:noProof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:rsidR="00000000" w:rsidRDefault="004D07A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对象与范围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名词与术语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文档的组织结构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00000" w:rsidRDefault="004D07A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总体结构的分析与设计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设计目标与原则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 xml:space="preserve">PAGEREF _Toc31890774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设计策略一：</w:t>
      </w:r>
      <w:r>
        <w:rPr>
          <w:noProof/>
        </w:rPr>
        <w:t>xxxxxx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rFonts w:hint="eastAsia"/>
          <w:noProof/>
        </w:rPr>
        <w:t>设计策略二：</w:t>
      </w:r>
      <w:r>
        <w:rPr>
          <w:noProof/>
        </w:rPr>
        <w:t>xxxxxx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4D07A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总体功能的分析与设计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设计目标与原则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设计策略一：</w:t>
      </w:r>
      <w:r>
        <w:rPr>
          <w:noProof/>
        </w:rPr>
        <w:t>xxxxxx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>
        <w:rPr>
          <w:rFonts w:hint="eastAsia"/>
          <w:noProof/>
        </w:rPr>
        <w:t>设计策略二：</w:t>
      </w:r>
      <w:r>
        <w:rPr>
          <w:noProof/>
        </w:rPr>
        <w:t>xxxxxx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4D07A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软件模块说明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模块关系图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模块一：</w:t>
      </w:r>
      <w:r>
        <w:rPr>
          <w:noProof/>
        </w:rPr>
        <w:t>xxxxxx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4D07A1">
      <w:pPr>
        <w:pStyle w:val="21"/>
        <w:tabs>
          <w:tab w:val="left" w:pos="1260"/>
          <w:tab w:val="right" w:leader="dot" w:pos="8296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</w:r>
      <w:r>
        <w:rPr>
          <w:rFonts w:hint="eastAsia"/>
          <w:noProof/>
        </w:rPr>
        <w:t>模块二：</w:t>
      </w:r>
      <w:r>
        <w:rPr>
          <w:noProof/>
        </w:rPr>
        <w:t>xxxxxx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4D07A1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rPr>
          <w:rFonts w:hint="eastAsia"/>
          <w:noProof/>
        </w:rPr>
        <w:t>附录</w:t>
      </w:r>
      <w:r>
        <w:rPr>
          <w:noProof/>
        </w:rPr>
        <w:t>1</w:t>
      </w:r>
      <w:r>
        <w:rPr>
          <w:noProof/>
        </w:rPr>
        <w:tab/>
        <w:t xml:space="preserve"> </w:t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_Toc3189078</w:instrText>
      </w:r>
      <w:r>
        <w:rPr>
          <w:noProof/>
        </w:rPr>
        <w:instrText xml:space="preserve">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4D07A1">
      <w:pPr>
        <w:pStyle w:val="10"/>
        <w:tabs>
          <w:tab w:val="right" w:leader="dot" w:pos="8296"/>
        </w:tabs>
        <w:rPr>
          <w:noProof/>
        </w:rPr>
      </w:pPr>
      <w:r>
        <w:rPr>
          <w:rFonts w:hint="eastAsia"/>
          <w:noProof/>
        </w:rPr>
        <w:t>修改记录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_Toc31890786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4D07A1">
      <w:pPr>
        <w:rPr>
          <w:rFonts w:hint="eastAsia"/>
        </w:rPr>
        <w:sectPr w:rsidR="00000000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000000" w:rsidRDefault="004D07A1">
      <w:pPr>
        <w:pStyle w:val="1"/>
        <w:rPr>
          <w:rFonts w:hint="eastAsia"/>
        </w:rPr>
      </w:pPr>
      <w:bookmarkStart w:id="9" w:name="_Toc31890768"/>
      <w:r>
        <w:rPr>
          <w:rFonts w:hint="eastAsia"/>
        </w:rPr>
        <w:lastRenderedPageBreak/>
        <w:t>概述</w:t>
      </w:r>
      <w:bookmarkEnd w:id="9"/>
    </w:p>
    <w:p w:rsidR="00000000" w:rsidRDefault="004D07A1">
      <w:pPr>
        <w:pStyle w:val="20"/>
        <w:ind w:left="0"/>
        <w:rPr>
          <w:rFonts w:hint="eastAsia"/>
        </w:rPr>
      </w:pPr>
      <w:r>
        <w:rPr>
          <w:rFonts w:hint="eastAsia"/>
        </w:rPr>
        <w:t>说明：在此部分分节说明编写此文档的目的和主要内容；指明此文档的读者对象和生效范围；最后对此文档所使用的专用术语，规范以及文档的组织结构分别加以介绍。</w:t>
      </w:r>
    </w:p>
    <w:p w:rsidR="00000000" w:rsidRDefault="004D07A1">
      <w:pPr>
        <w:pStyle w:val="20"/>
        <w:ind w:left="0"/>
        <w:rPr>
          <w:rFonts w:hint="eastAsia"/>
          <w:i w:val="0"/>
        </w:rPr>
      </w:pPr>
    </w:p>
    <w:p w:rsidR="00000000" w:rsidRDefault="004D07A1">
      <w:pPr>
        <w:pStyle w:val="2"/>
        <w:rPr>
          <w:rFonts w:hint="eastAsia"/>
        </w:rPr>
      </w:pPr>
      <w:bookmarkStart w:id="10" w:name="_Toc31890769"/>
      <w:r>
        <w:rPr>
          <w:rFonts w:hint="eastAsia"/>
        </w:rPr>
        <w:t>目的</w:t>
      </w:r>
      <w:bookmarkEnd w:id="10"/>
    </w:p>
    <w:p w:rsidR="00000000" w:rsidRDefault="004D07A1">
      <w:pPr>
        <w:rPr>
          <w:rFonts w:hint="eastAsia"/>
        </w:rPr>
      </w:pPr>
    </w:p>
    <w:p w:rsidR="00000000" w:rsidRDefault="004D07A1">
      <w:pPr>
        <w:pStyle w:val="2"/>
        <w:rPr>
          <w:rFonts w:hint="eastAsia"/>
        </w:rPr>
      </w:pPr>
      <w:bookmarkStart w:id="11" w:name="_Toc31890770"/>
      <w:r>
        <w:rPr>
          <w:rFonts w:hint="eastAsia"/>
        </w:rPr>
        <w:t>对象与范围</w:t>
      </w:r>
      <w:bookmarkEnd w:id="11"/>
    </w:p>
    <w:p w:rsidR="00000000" w:rsidRDefault="004D07A1">
      <w:pPr>
        <w:pStyle w:val="20"/>
        <w:ind w:left="0"/>
        <w:rPr>
          <w:rFonts w:hint="eastAsia"/>
          <w:i w:val="0"/>
        </w:rPr>
      </w:pPr>
    </w:p>
    <w:p w:rsidR="00000000" w:rsidRDefault="004D07A1">
      <w:pPr>
        <w:pStyle w:val="2"/>
        <w:rPr>
          <w:rFonts w:hint="eastAsia"/>
        </w:rPr>
      </w:pPr>
      <w:bookmarkStart w:id="12" w:name="_Toc31890771"/>
      <w:r>
        <w:rPr>
          <w:rFonts w:hint="eastAsia"/>
        </w:rPr>
        <w:t>名词与术语</w:t>
      </w:r>
      <w:bookmarkEnd w:id="12"/>
    </w:p>
    <w:p w:rsidR="00000000" w:rsidRDefault="004D07A1">
      <w:pPr>
        <w:pStyle w:val="20"/>
        <w:ind w:left="0"/>
        <w:rPr>
          <w:rFonts w:hint="eastAsia"/>
          <w:i w:val="0"/>
        </w:rPr>
      </w:pPr>
    </w:p>
    <w:p w:rsidR="00000000" w:rsidRDefault="004D07A1">
      <w:pPr>
        <w:pStyle w:val="2"/>
        <w:rPr>
          <w:rFonts w:hint="eastAsia"/>
        </w:rPr>
      </w:pPr>
      <w:bookmarkStart w:id="13" w:name="_Toc31890772"/>
      <w:r>
        <w:rPr>
          <w:rFonts w:hint="eastAsia"/>
        </w:rPr>
        <w:t>文档的组织结构</w:t>
      </w:r>
      <w:bookmarkEnd w:id="13"/>
    </w:p>
    <w:p w:rsidR="00000000" w:rsidRDefault="004D07A1">
      <w:pPr>
        <w:pStyle w:val="20"/>
        <w:ind w:left="0"/>
        <w:rPr>
          <w:rFonts w:hint="eastAsia"/>
          <w:i w:val="0"/>
        </w:rPr>
      </w:pPr>
    </w:p>
    <w:p w:rsidR="00000000" w:rsidRDefault="004D07A1">
      <w:pPr>
        <w:pStyle w:val="20"/>
        <w:ind w:left="0"/>
        <w:rPr>
          <w:i w:val="0"/>
        </w:rPr>
        <w:sectPr w:rsidR="00000000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00000" w:rsidRDefault="004D07A1">
      <w:pPr>
        <w:pStyle w:val="1"/>
        <w:rPr>
          <w:rFonts w:hint="eastAsia"/>
        </w:rPr>
      </w:pPr>
      <w:bookmarkStart w:id="14" w:name="_Toc31890773"/>
      <w:r>
        <w:rPr>
          <w:rFonts w:hint="eastAsia"/>
        </w:rPr>
        <w:lastRenderedPageBreak/>
        <w:t>总体结构的分析与设计</w:t>
      </w:r>
      <w:bookmarkEnd w:id="14"/>
    </w:p>
    <w:p w:rsidR="00000000" w:rsidRDefault="004D07A1">
      <w:pPr>
        <w:rPr>
          <w:rFonts w:hint="eastAsia"/>
          <w:i/>
        </w:rPr>
      </w:pPr>
      <w:r>
        <w:rPr>
          <w:rFonts w:hint="eastAsia"/>
          <w:i/>
        </w:rPr>
        <w:t>说明：本章通过对影响和制约软件结构的各种需求与约束的分析，为总体结构的设计制定相应的策略。本章主要关注的焦点是：（</w:t>
      </w:r>
      <w:r>
        <w:rPr>
          <w:rFonts w:hint="eastAsia"/>
          <w:i/>
        </w:rPr>
        <w:t>1</w:t>
      </w:r>
      <w:r>
        <w:rPr>
          <w:rFonts w:hint="eastAsia"/>
          <w:i/>
        </w:rPr>
        <w:t>）软件的模块如何划分（</w:t>
      </w:r>
      <w:r>
        <w:rPr>
          <w:rFonts w:hint="eastAsia"/>
          <w:i/>
        </w:rPr>
        <w:t>2</w:t>
      </w:r>
      <w:r>
        <w:rPr>
          <w:rFonts w:hint="eastAsia"/>
          <w:i/>
        </w:rPr>
        <w:t>）模块之间的相互关系与通信机制。与总体结</w:t>
      </w:r>
      <w:r>
        <w:rPr>
          <w:rFonts w:hint="eastAsia"/>
          <w:i/>
        </w:rPr>
        <w:t>构无关的设计策略，应在第三章中描述，不包含在本章的范围之内。</w:t>
      </w:r>
    </w:p>
    <w:p w:rsidR="00000000" w:rsidRDefault="004D07A1">
      <w:pPr>
        <w:pStyle w:val="2"/>
        <w:rPr>
          <w:rFonts w:hint="eastAsia"/>
        </w:rPr>
      </w:pPr>
      <w:bookmarkStart w:id="15" w:name="_Toc31890774"/>
      <w:r>
        <w:rPr>
          <w:rFonts w:hint="eastAsia"/>
        </w:rPr>
        <w:t>设计目标与原则</w:t>
      </w:r>
      <w:bookmarkEnd w:id="15"/>
    </w:p>
    <w:p w:rsidR="00000000" w:rsidRDefault="004D07A1">
      <w:pPr>
        <w:rPr>
          <w:rFonts w:hint="eastAsia"/>
          <w:i/>
        </w:rPr>
      </w:pPr>
      <w:r>
        <w:rPr>
          <w:rFonts w:hint="eastAsia"/>
          <w:i/>
        </w:rPr>
        <w:t>说明：本小节明确总体结构的设计目标，列出设计时所必须遵循的大原则</w:t>
      </w:r>
      <w:ins w:id="16" w:author="yangdj" w:date="2003-09-09T14:03:00Z">
        <w:r>
          <w:rPr>
            <w:rFonts w:hint="eastAsia"/>
            <w:i/>
          </w:rPr>
          <w:t>，以及遵循或参考的标准，如</w:t>
        </w:r>
        <w:r>
          <w:rPr>
            <w:rFonts w:hint="eastAsia"/>
            <w:i/>
          </w:rPr>
          <w:t>J2EE, TMF</w:t>
        </w:r>
        <w:r>
          <w:rPr>
            <w:rFonts w:hint="eastAsia"/>
            <w:i/>
          </w:rPr>
          <w:t>等等</w:t>
        </w:r>
      </w:ins>
      <w:r>
        <w:rPr>
          <w:rFonts w:hint="eastAsia"/>
          <w:i/>
        </w:rPr>
        <w:t>。</w:t>
      </w:r>
    </w:p>
    <w:p w:rsidR="00000000" w:rsidRDefault="004D07A1">
      <w:pPr>
        <w:pStyle w:val="2"/>
        <w:rPr>
          <w:rFonts w:hint="eastAsia"/>
        </w:rPr>
      </w:pPr>
      <w:bookmarkStart w:id="17" w:name="_Toc31890775"/>
      <w:r>
        <w:rPr>
          <w:rFonts w:hint="eastAsia"/>
        </w:rPr>
        <w:t>设计策略一：</w:t>
      </w:r>
      <w:r>
        <w:rPr>
          <w:rFonts w:hint="eastAsia"/>
        </w:rPr>
        <w:t>xxxxxx</w:t>
      </w:r>
      <w:bookmarkEnd w:id="17"/>
    </w:p>
    <w:p w:rsidR="00000000" w:rsidRDefault="004D07A1">
      <w:pPr>
        <w:rPr>
          <w:rFonts w:hint="eastAsia"/>
          <w:i/>
        </w:rPr>
      </w:pPr>
      <w:r>
        <w:rPr>
          <w:rFonts w:hint="eastAsia"/>
          <w:i/>
        </w:rPr>
        <w:t>说明：本小节与以下各个小节分别说明与总体结构相关的设计策略，每小节各说明一个。设计策略可能涉及的内容包括（但不局限于）：</w:t>
      </w:r>
    </w:p>
    <w:p w:rsidR="00000000" w:rsidRDefault="004D07A1">
      <w:pPr>
        <w:rPr>
          <w:rFonts w:hint="eastAsia"/>
        </w:rPr>
      </w:pPr>
    </w:p>
    <w:p w:rsidR="00000000" w:rsidRDefault="004D07A1">
      <w:pPr>
        <w:pStyle w:val="2"/>
        <w:rPr>
          <w:rFonts w:hint="eastAsia"/>
        </w:rPr>
      </w:pPr>
      <w:bookmarkStart w:id="18" w:name="_Toc31890776"/>
      <w:r>
        <w:rPr>
          <w:rFonts w:hint="eastAsia"/>
        </w:rPr>
        <w:t>设计策略二：</w:t>
      </w:r>
      <w:r>
        <w:rPr>
          <w:rFonts w:hint="eastAsia"/>
        </w:rPr>
        <w:t>xxxxxx</w:t>
      </w:r>
      <w:bookmarkEnd w:id="18"/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sectPr w:rsidR="000000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0000" w:rsidRDefault="004D07A1">
      <w:pPr>
        <w:pStyle w:val="1"/>
        <w:rPr>
          <w:rFonts w:hint="eastAsia"/>
        </w:rPr>
      </w:pPr>
      <w:bookmarkStart w:id="19" w:name="_Toc31890777"/>
      <w:r>
        <w:rPr>
          <w:rFonts w:hint="eastAsia"/>
        </w:rPr>
        <w:lastRenderedPageBreak/>
        <w:t>总体功能的分析与设计</w:t>
      </w:r>
      <w:bookmarkEnd w:id="19"/>
    </w:p>
    <w:p w:rsidR="00000000" w:rsidRDefault="004D07A1">
      <w:pPr>
        <w:rPr>
          <w:rFonts w:hint="eastAsia"/>
          <w:i/>
        </w:rPr>
      </w:pPr>
      <w:r>
        <w:rPr>
          <w:rFonts w:hint="eastAsia"/>
          <w:i/>
        </w:rPr>
        <w:t>说明：本章主要描述，为了实现软件的功能与性能需求，所要采取的整体性的（非局部性的）、高层次的和极其重要的设计策略。</w:t>
      </w:r>
      <w:r>
        <w:rPr>
          <w:rFonts w:hint="eastAsia"/>
          <w:i/>
        </w:rPr>
        <w:t>与总体结构相关的设计策略，应在第二章中描述，不包含在本章的范围之内。</w:t>
      </w:r>
    </w:p>
    <w:p w:rsidR="00000000" w:rsidRDefault="004D07A1">
      <w:pPr>
        <w:pStyle w:val="2"/>
        <w:rPr>
          <w:rFonts w:hint="eastAsia"/>
        </w:rPr>
      </w:pPr>
      <w:bookmarkStart w:id="20" w:name="_Toc31890778"/>
      <w:r>
        <w:rPr>
          <w:rFonts w:hint="eastAsia"/>
        </w:rPr>
        <w:t>设计目标与原则</w:t>
      </w:r>
      <w:bookmarkEnd w:id="20"/>
    </w:p>
    <w:p w:rsidR="00000000" w:rsidRDefault="004D07A1">
      <w:pPr>
        <w:rPr>
          <w:rFonts w:hint="eastAsia"/>
        </w:rPr>
      </w:pPr>
      <w:r>
        <w:rPr>
          <w:rFonts w:hint="eastAsia"/>
          <w:i/>
        </w:rPr>
        <w:t>说明：本小节明确总体功能</w:t>
      </w:r>
      <w:r>
        <w:rPr>
          <w:rFonts w:hint="eastAsia"/>
          <w:i/>
        </w:rPr>
        <w:t>/</w:t>
      </w:r>
      <w:r>
        <w:rPr>
          <w:rFonts w:hint="eastAsia"/>
          <w:i/>
        </w:rPr>
        <w:t>性能的设计目标，列出设计时所必须遵循的大原则。</w:t>
      </w:r>
    </w:p>
    <w:p w:rsidR="00000000" w:rsidRDefault="004D07A1">
      <w:pPr>
        <w:rPr>
          <w:rFonts w:hint="eastAsia"/>
        </w:rPr>
      </w:pPr>
    </w:p>
    <w:p w:rsidR="00000000" w:rsidRDefault="004D07A1">
      <w:pPr>
        <w:pStyle w:val="2"/>
        <w:rPr>
          <w:rFonts w:hint="eastAsia"/>
        </w:rPr>
      </w:pPr>
      <w:bookmarkStart w:id="21" w:name="_Toc31890779"/>
      <w:r>
        <w:rPr>
          <w:rFonts w:hint="eastAsia"/>
        </w:rPr>
        <w:t>设计策略一：</w:t>
      </w:r>
      <w:r>
        <w:rPr>
          <w:rFonts w:hint="eastAsia"/>
        </w:rPr>
        <w:t>xxxxxx</w:t>
      </w:r>
      <w:bookmarkEnd w:id="21"/>
    </w:p>
    <w:p w:rsidR="00000000" w:rsidRDefault="004D07A1">
      <w:pPr>
        <w:rPr>
          <w:rFonts w:hint="eastAsia"/>
          <w:i/>
        </w:rPr>
      </w:pPr>
      <w:r>
        <w:rPr>
          <w:rFonts w:hint="eastAsia"/>
          <w:i/>
        </w:rPr>
        <w:t>说明：本小节与以下各个小节分别说明与总体功能</w:t>
      </w:r>
      <w:r>
        <w:rPr>
          <w:rFonts w:hint="eastAsia"/>
          <w:i/>
        </w:rPr>
        <w:t>/</w:t>
      </w:r>
      <w:r>
        <w:rPr>
          <w:rFonts w:hint="eastAsia"/>
          <w:i/>
        </w:rPr>
        <w:t>性能相关的设计策略，每小节各说明一个。设计策略可能涉及的内容包括（但不局限于）：</w:t>
      </w:r>
    </w:p>
    <w:p w:rsidR="00000000" w:rsidRDefault="004D07A1">
      <w:pPr>
        <w:rPr>
          <w:rFonts w:hint="eastAsia"/>
        </w:rPr>
      </w:pPr>
    </w:p>
    <w:p w:rsidR="00000000" w:rsidRDefault="004D07A1">
      <w:pPr>
        <w:pStyle w:val="2"/>
        <w:rPr>
          <w:rFonts w:hint="eastAsia"/>
        </w:rPr>
      </w:pPr>
      <w:bookmarkStart w:id="22" w:name="_Toc31890780"/>
      <w:r>
        <w:rPr>
          <w:rFonts w:hint="eastAsia"/>
        </w:rPr>
        <w:t>设计策略二：</w:t>
      </w:r>
      <w:r>
        <w:rPr>
          <w:rFonts w:hint="eastAsia"/>
        </w:rPr>
        <w:t>xxxxxx</w:t>
      </w:r>
      <w:bookmarkEnd w:id="22"/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</w:pPr>
    </w:p>
    <w:p w:rsidR="00000000" w:rsidRDefault="004D07A1">
      <w:pPr>
        <w:rPr>
          <w:rFonts w:hint="eastAsia"/>
        </w:rPr>
        <w:sectPr w:rsidR="000000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0000" w:rsidRDefault="004D07A1">
      <w:pPr>
        <w:pStyle w:val="1"/>
        <w:rPr>
          <w:rFonts w:hint="eastAsia"/>
        </w:rPr>
      </w:pPr>
      <w:bookmarkStart w:id="23" w:name="_Toc31890781"/>
      <w:r>
        <w:rPr>
          <w:rFonts w:hint="eastAsia"/>
        </w:rPr>
        <w:lastRenderedPageBreak/>
        <w:t>软件模块说明</w:t>
      </w:r>
      <w:bookmarkEnd w:id="23"/>
    </w:p>
    <w:p w:rsidR="00000000" w:rsidRDefault="004D07A1">
      <w:pPr>
        <w:rPr>
          <w:rFonts w:hint="eastAsia"/>
          <w:i/>
        </w:rPr>
      </w:pPr>
      <w:r>
        <w:rPr>
          <w:rFonts w:hint="eastAsia"/>
          <w:i/>
        </w:rPr>
        <w:t>说明：画出软件的模块关系图，并依次对每个模块及模块之间的关系进行说明。</w:t>
      </w:r>
    </w:p>
    <w:p w:rsidR="00000000" w:rsidRDefault="004D07A1">
      <w:pPr>
        <w:pStyle w:val="20"/>
        <w:ind w:left="0"/>
        <w:rPr>
          <w:rFonts w:hint="eastAsia"/>
        </w:rPr>
      </w:pPr>
    </w:p>
    <w:p w:rsidR="00000000" w:rsidRDefault="004D07A1">
      <w:pPr>
        <w:pStyle w:val="2"/>
        <w:rPr>
          <w:rFonts w:hint="eastAsia"/>
        </w:rPr>
      </w:pPr>
      <w:bookmarkStart w:id="24" w:name="_Toc31890782"/>
      <w:r>
        <w:rPr>
          <w:rFonts w:hint="eastAsia"/>
        </w:rPr>
        <w:t>模块关系图</w:t>
      </w:r>
      <w:bookmarkEnd w:id="24"/>
    </w:p>
    <w:p w:rsidR="00000000" w:rsidRDefault="004D07A1">
      <w:pPr>
        <w:pStyle w:val="20"/>
        <w:ind w:left="0"/>
        <w:rPr>
          <w:rFonts w:hint="eastAsia"/>
          <w:i w:val="0"/>
        </w:rPr>
      </w:pPr>
    </w:p>
    <w:p w:rsidR="00000000" w:rsidRDefault="004D07A1">
      <w:pPr>
        <w:pStyle w:val="2"/>
        <w:rPr>
          <w:rFonts w:hint="eastAsia"/>
        </w:rPr>
      </w:pPr>
      <w:bookmarkStart w:id="25" w:name="_Toc31890783"/>
      <w:r>
        <w:rPr>
          <w:rFonts w:hint="eastAsia"/>
        </w:rPr>
        <w:t>模块一：</w:t>
      </w:r>
      <w:r>
        <w:rPr>
          <w:rFonts w:hint="eastAsia"/>
        </w:rPr>
        <w:t>xxxxxx</w:t>
      </w:r>
      <w:bookmarkEnd w:id="25"/>
    </w:p>
    <w:p w:rsidR="00000000" w:rsidRDefault="004D07A1">
      <w:pPr>
        <w:pStyle w:val="20"/>
        <w:ind w:left="0"/>
        <w:rPr>
          <w:rFonts w:hint="eastAsia"/>
        </w:rPr>
      </w:pPr>
      <w:r>
        <w:rPr>
          <w:rFonts w:hint="eastAsia"/>
        </w:rPr>
        <w:t>说明：描述该模块所要实现的主要功能</w:t>
      </w:r>
      <w:ins w:id="26" w:author="yangdj" w:date="2003-11-16T13:40:00Z">
        <w:r>
          <w:rPr>
            <w:rFonts w:hint="eastAsia"/>
          </w:rPr>
          <w:t>（应</w:t>
        </w:r>
        <w:r>
          <w:rPr>
            <w:rFonts w:hint="eastAsia"/>
          </w:rPr>
          <w:t>该指出完成</w:t>
        </w:r>
        <w:r>
          <w:rPr>
            <w:rFonts w:hint="eastAsia"/>
          </w:rPr>
          <w:t>T3</w:t>
        </w:r>
      </w:ins>
      <w:ins w:id="27" w:author="yangdj" w:date="2003-11-16T13:41:00Z">
        <w:r>
          <w:rPr>
            <w:rFonts w:hint="eastAsia"/>
          </w:rPr>
          <w:t>中的哪些</w:t>
        </w:r>
        <w:r>
          <w:rPr>
            <w:rFonts w:hint="eastAsia"/>
          </w:rPr>
          <w:t>USE CASE</w:t>
        </w:r>
        <w:r>
          <w:rPr>
            <w:rFonts w:hint="eastAsia"/>
          </w:rPr>
          <w:t>）</w:t>
        </w:r>
      </w:ins>
      <w:r>
        <w:rPr>
          <w:rFonts w:hint="eastAsia"/>
        </w:rPr>
        <w:t>以及与其它模块之间的关系。如有必要，可对模块的内部设计和接口设计确定原则性的设计策略。这里描述的设计策略，只需指出总的方向和原则，进一步的细化和设计应留在详细设计阶段完成。</w:t>
      </w:r>
    </w:p>
    <w:p w:rsidR="00000000" w:rsidRDefault="004D07A1">
      <w:pPr>
        <w:pStyle w:val="20"/>
        <w:ind w:left="0"/>
        <w:rPr>
          <w:rFonts w:hint="eastAsia"/>
          <w:i w:val="0"/>
        </w:rPr>
      </w:pPr>
    </w:p>
    <w:p w:rsidR="00000000" w:rsidRDefault="004D07A1">
      <w:pPr>
        <w:pStyle w:val="2"/>
        <w:rPr>
          <w:rFonts w:hint="eastAsia"/>
        </w:rPr>
      </w:pPr>
      <w:bookmarkStart w:id="28" w:name="_Toc31890784"/>
      <w:r>
        <w:rPr>
          <w:rFonts w:hint="eastAsia"/>
        </w:rPr>
        <w:t>模块二：</w:t>
      </w:r>
      <w:r>
        <w:rPr>
          <w:rFonts w:hint="eastAsia"/>
        </w:rPr>
        <w:t>xxxxxx</w:t>
      </w:r>
      <w:bookmarkEnd w:id="28"/>
    </w:p>
    <w:p w:rsidR="00000000" w:rsidRDefault="004D07A1">
      <w:pPr>
        <w:pStyle w:val="20"/>
        <w:ind w:left="0"/>
        <w:rPr>
          <w:rFonts w:hint="eastAsia"/>
          <w:i w:val="0"/>
        </w:rPr>
      </w:pPr>
    </w:p>
    <w:p w:rsidR="00000000" w:rsidRDefault="004D07A1">
      <w:pPr>
        <w:pStyle w:val="20"/>
        <w:ind w:left="0"/>
        <w:rPr>
          <w:rFonts w:hint="eastAsia"/>
          <w:i w:val="0"/>
        </w:rPr>
      </w:pPr>
    </w:p>
    <w:p w:rsidR="00000000" w:rsidRDefault="004D07A1">
      <w:pPr>
        <w:sectPr w:rsidR="000000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0000" w:rsidRDefault="004D07A1">
      <w:pPr>
        <w:pStyle w:val="1"/>
        <w:numPr>
          <w:ilvl w:val="0"/>
          <w:numId w:val="0"/>
        </w:numPr>
        <w:rPr>
          <w:ins w:id="29" w:author="yangdj" w:date="2003-09-09T13:59:00Z"/>
          <w:rFonts w:hint="eastAsia"/>
        </w:rPr>
      </w:pPr>
      <w:bookmarkStart w:id="30" w:name="_Toc31890785"/>
      <w:r>
        <w:rPr>
          <w:noProof/>
          <w:sz w:val="20"/>
        </w:rPr>
        <w:lastRenderedPageBreak/>
        <w:pict>
          <v:line id="_x0000_s1070" style="position:absolute;left:0;text-align:left;z-index:251661824" from="0,101.4pt" to="405pt,101.4pt" strokecolor="gray"/>
        </w:pict>
      </w:r>
      <w:ins w:id="31" w:author="yangdj" w:date="2003-09-09T13:59:00Z">
        <w:r>
          <w:rPr>
            <w:rFonts w:hint="eastAsia"/>
          </w:rPr>
          <w:t>附录</w:t>
        </w:r>
        <w:r>
          <w:rPr>
            <w:rFonts w:hint="eastAsia"/>
          </w:rPr>
          <w:t xml:space="preserve">1  </w:t>
        </w:r>
        <w:r>
          <w:rPr>
            <w:rFonts w:hint="eastAsia"/>
          </w:rPr>
          <w:t>模块分解一览表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4"/>
        <w:gridCol w:w="2144"/>
        <w:gridCol w:w="2090"/>
        <w:gridCol w:w="2144"/>
      </w:tblGrid>
      <w:tr w:rsidR="00000000">
        <w:tblPrEx>
          <w:tblCellMar>
            <w:top w:w="0" w:type="dxa"/>
            <w:bottom w:w="0" w:type="dxa"/>
          </w:tblCellMar>
        </w:tblPrEx>
        <w:trPr>
          <w:ins w:id="32" w:author="yangdj" w:date="2003-09-09T14:00:00Z"/>
        </w:trPr>
        <w:tc>
          <w:tcPr>
            <w:tcW w:w="2144" w:type="dxa"/>
            <w:shd w:val="clear" w:color="auto" w:fill="E0E0E0"/>
          </w:tcPr>
          <w:p w:rsidR="00000000" w:rsidRDefault="004D07A1">
            <w:pPr>
              <w:rPr>
                <w:ins w:id="33" w:author="yangdj" w:date="2003-09-09T14:00:00Z"/>
                <w:rFonts w:hint="eastAsia"/>
              </w:rPr>
            </w:pPr>
            <w:ins w:id="34" w:author="yangdj" w:date="2003-09-09T14:00:00Z">
              <w:r>
                <w:rPr>
                  <w:rFonts w:hint="eastAsia"/>
                </w:rPr>
                <w:t>模块名称</w:t>
              </w:r>
            </w:ins>
          </w:p>
        </w:tc>
        <w:tc>
          <w:tcPr>
            <w:tcW w:w="2144" w:type="dxa"/>
            <w:shd w:val="clear" w:color="auto" w:fill="E0E0E0"/>
          </w:tcPr>
          <w:p w:rsidR="00000000" w:rsidRDefault="004D07A1">
            <w:pPr>
              <w:rPr>
                <w:ins w:id="35" w:author="yangdj" w:date="2003-09-09T14:00:00Z"/>
                <w:rFonts w:hint="eastAsia"/>
              </w:rPr>
            </w:pPr>
            <w:ins w:id="36" w:author="yangdj" w:date="2003-09-09T14:00:00Z">
              <w:r>
                <w:rPr>
                  <w:rFonts w:hint="eastAsia"/>
                </w:rPr>
                <w:t>模块编号</w:t>
              </w:r>
            </w:ins>
          </w:p>
        </w:tc>
        <w:tc>
          <w:tcPr>
            <w:tcW w:w="2090" w:type="dxa"/>
            <w:shd w:val="clear" w:color="auto" w:fill="E0E0E0"/>
          </w:tcPr>
          <w:p w:rsidR="00000000" w:rsidRDefault="004D07A1">
            <w:pPr>
              <w:rPr>
                <w:ins w:id="37" w:author="yangdj" w:date="2003-11-16T13:36:00Z"/>
                <w:rFonts w:hint="eastAsia"/>
              </w:rPr>
            </w:pPr>
            <w:ins w:id="38" w:author="yangdj" w:date="2003-11-16T13:36:00Z">
              <w:r>
                <w:rPr>
                  <w:rFonts w:hint="eastAsia"/>
                </w:rPr>
                <w:t>完成的</w:t>
              </w:r>
              <w:r>
                <w:rPr>
                  <w:rFonts w:hint="eastAsia"/>
                </w:rPr>
                <w:t>USE CASE</w:t>
              </w:r>
              <w:r>
                <w:rPr>
                  <w:rFonts w:hint="eastAsia"/>
                </w:rPr>
                <w:t>编号</w:t>
              </w:r>
            </w:ins>
          </w:p>
        </w:tc>
        <w:tc>
          <w:tcPr>
            <w:tcW w:w="2144" w:type="dxa"/>
            <w:shd w:val="clear" w:color="auto" w:fill="E0E0E0"/>
          </w:tcPr>
          <w:p w:rsidR="00000000" w:rsidRDefault="004D07A1">
            <w:pPr>
              <w:rPr>
                <w:ins w:id="39" w:author="yangdj" w:date="2003-09-09T14:00:00Z"/>
                <w:rFonts w:hint="eastAsia"/>
              </w:rPr>
            </w:pPr>
            <w:ins w:id="40" w:author="yangdj" w:date="2003-09-09T14:00:00Z">
              <w:r>
                <w:rPr>
                  <w:rFonts w:hint="eastAsia"/>
                </w:rPr>
                <w:t>模块功能描述</w:t>
              </w:r>
            </w:ins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ins w:id="41" w:author="yangdj" w:date="2003-09-09T14:00:00Z"/>
        </w:trPr>
        <w:tc>
          <w:tcPr>
            <w:tcW w:w="2144" w:type="dxa"/>
          </w:tcPr>
          <w:p w:rsidR="00000000" w:rsidRDefault="004D07A1">
            <w:pPr>
              <w:rPr>
                <w:ins w:id="42" w:author="yangdj" w:date="2003-09-09T14:00:00Z"/>
                <w:rFonts w:hint="eastAsia"/>
              </w:rPr>
            </w:pPr>
          </w:p>
        </w:tc>
        <w:tc>
          <w:tcPr>
            <w:tcW w:w="2144" w:type="dxa"/>
          </w:tcPr>
          <w:p w:rsidR="00000000" w:rsidRDefault="004D07A1">
            <w:pPr>
              <w:rPr>
                <w:ins w:id="43" w:author="yangdj" w:date="2003-09-09T14:00:00Z"/>
                <w:rFonts w:hint="eastAsia"/>
              </w:rPr>
            </w:pPr>
          </w:p>
        </w:tc>
        <w:tc>
          <w:tcPr>
            <w:tcW w:w="2090" w:type="dxa"/>
          </w:tcPr>
          <w:p w:rsidR="00000000" w:rsidRDefault="004D07A1">
            <w:pPr>
              <w:rPr>
                <w:ins w:id="44" w:author="yangdj" w:date="2003-11-16T13:36:00Z"/>
                <w:rFonts w:hint="eastAsia"/>
              </w:rPr>
            </w:pPr>
          </w:p>
        </w:tc>
        <w:tc>
          <w:tcPr>
            <w:tcW w:w="2144" w:type="dxa"/>
          </w:tcPr>
          <w:p w:rsidR="00000000" w:rsidRDefault="004D07A1">
            <w:pPr>
              <w:rPr>
                <w:ins w:id="45" w:author="yangdj" w:date="2003-09-09T14:00:00Z"/>
                <w:rFonts w:hint="eastAsia"/>
              </w:rPr>
            </w:pPr>
          </w:p>
        </w:tc>
      </w:tr>
    </w:tbl>
    <w:p w:rsidR="00000000" w:rsidRDefault="004D07A1">
      <w:pPr>
        <w:numPr>
          <w:ins w:id="46" w:author="yangdj" w:date="2003-09-09T13:59:00Z"/>
        </w:numPr>
        <w:rPr>
          <w:ins w:id="47" w:author="yangdj" w:date="2003-09-09T13:59:00Z"/>
          <w:rFonts w:hint="eastAsia"/>
        </w:rPr>
      </w:pPr>
      <w:ins w:id="48" w:author="yangdj" w:date="2003-09-09T14:01:00Z">
        <w:r>
          <w:rPr>
            <w:rFonts w:hint="eastAsia"/>
          </w:rPr>
          <w:t>[</w:t>
        </w:r>
        <w:r>
          <w:rPr>
            <w:rFonts w:hint="eastAsia"/>
            <w:i/>
            <w:iCs/>
          </w:rPr>
          <w:t>该模块编号用于详细设计文档的编号</w:t>
        </w:r>
      </w:ins>
      <w:ins w:id="49" w:author="yangdj" w:date="2003-09-09T14:02:00Z">
        <w:r>
          <w:rPr>
            <w:rFonts w:hint="eastAsia"/>
            <w:i/>
            <w:iCs/>
          </w:rPr>
          <w:t>，用于跟踪</w:t>
        </w:r>
      </w:ins>
      <w:ins w:id="50" w:author="yangdj" w:date="2003-09-09T14:01:00Z">
        <w:r>
          <w:rPr>
            <w:rFonts w:hint="eastAsia"/>
          </w:rPr>
          <w:t>]</w:t>
        </w:r>
      </w:ins>
    </w:p>
    <w:p w:rsidR="00000000" w:rsidRDefault="004D07A1">
      <w:pPr>
        <w:numPr>
          <w:ins w:id="51" w:author="yangdj" w:date="2003-09-09T13:59:00Z"/>
        </w:numPr>
        <w:rPr>
          <w:ins w:id="52" w:author="yangdj" w:date="2003-09-09T13:59:00Z"/>
          <w:rFonts w:hint="eastAsia"/>
        </w:rPr>
        <w:sectPr w:rsidR="000000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0000" w:rsidRDefault="004D07A1">
      <w:pPr>
        <w:pStyle w:val="1"/>
        <w:numPr>
          <w:ilvl w:val="0"/>
          <w:numId w:val="0"/>
        </w:numPr>
        <w:rPr>
          <w:rFonts w:hint="eastAsia"/>
        </w:rPr>
      </w:pPr>
      <w:r>
        <w:rPr>
          <w:noProof/>
        </w:rPr>
        <w:lastRenderedPageBreak/>
        <w:pict>
          <v:line id="_x0000_s1069" style="position:absolute;left:0;text-align:left;z-index:251660800" from="9pt,93.6pt" to="414pt,93.6pt" strokecolor="gray"/>
        </w:pict>
      </w:r>
      <w:r>
        <w:rPr>
          <w:noProof/>
          <w:sz w:val="20"/>
        </w:rPr>
        <w:pict>
          <v:line id="_x0000_s1035" style="position:absolute;left:0;text-align:left;z-index:251657728" from="0,93.6pt" to="405pt,93.6pt" o:allowincell="f" strokecolor="gray"/>
        </w:pict>
      </w:r>
      <w:r>
        <w:rPr>
          <w:rFonts w:hint="eastAsia"/>
        </w:rPr>
        <w:t>附录</w:t>
      </w:r>
      <w:ins w:id="53" w:author="yangdj" w:date="2003-09-09T13:59:00Z">
        <w:r>
          <w:rPr>
            <w:rFonts w:hint="eastAsia"/>
          </w:rPr>
          <w:t>2</w:t>
        </w:r>
      </w:ins>
      <w:del w:id="54" w:author="yangdj" w:date="2003-09-09T13:59:00Z">
        <w:r>
          <w:rPr>
            <w:rFonts w:hint="eastAsia"/>
          </w:rPr>
          <w:delText>1</w:delText>
        </w:r>
      </w:del>
      <w:r>
        <w:rPr>
          <w:rFonts w:hint="eastAsia"/>
        </w:rPr>
        <w:tab/>
        <w:t xml:space="preserve"> </w:t>
      </w:r>
      <w:r>
        <w:rPr>
          <w:rFonts w:hint="eastAsia"/>
        </w:rPr>
        <w:t>参考文献</w:t>
      </w:r>
      <w:bookmarkEnd w:id="30"/>
    </w:p>
    <w:p w:rsidR="00000000" w:rsidRDefault="004D07A1">
      <w:pPr>
        <w:ind w:left="420"/>
        <w:rPr>
          <w:i/>
        </w:rPr>
      </w:pPr>
      <w:r>
        <w:rPr>
          <w:rFonts w:hint="eastAsia"/>
          <w:i/>
        </w:rPr>
        <w:t>说明：在这部分列出书写文档所涉及到的文档资料，这些文档通常包括：相关的文档（公司的或者公司</w:t>
      </w:r>
      <w:r>
        <w:rPr>
          <w:rFonts w:hint="eastAsia"/>
          <w:i/>
        </w:rPr>
        <w:t>以外的）；必备的文档（如体系结构文档）；介绍本文档背景的文档及依据此文档产生的文档（如测试计划文档）等。</w:t>
      </w:r>
    </w:p>
    <w:p w:rsidR="00000000" w:rsidRDefault="004D07A1">
      <w:pPr>
        <w:sectPr w:rsidR="000000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0000" w:rsidRDefault="004D07A1">
      <w:pPr>
        <w:pStyle w:val="1"/>
        <w:numPr>
          <w:ilvl w:val="0"/>
          <w:numId w:val="0"/>
        </w:numPr>
        <w:rPr>
          <w:rFonts w:hint="eastAsia"/>
        </w:rPr>
      </w:pPr>
      <w:bookmarkStart w:id="55" w:name="_Toc31890786"/>
      <w:r>
        <w:rPr>
          <w:rFonts w:hint="eastAsia"/>
        </w:rPr>
        <w:lastRenderedPageBreak/>
        <w:t>修改记录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1038"/>
        <w:gridCol w:w="3060"/>
        <w:gridCol w:w="21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FFFFFF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038" w:type="dxa"/>
            <w:shd w:val="clear" w:color="auto" w:fill="FFFFFF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拟制者</w:t>
            </w:r>
          </w:p>
        </w:tc>
        <w:tc>
          <w:tcPr>
            <w:tcW w:w="3060" w:type="dxa"/>
            <w:shd w:val="clear" w:color="auto" w:fill="FFFFFF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FFFFFF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038" w:type="dxa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杨大军</w:t>
            </w:r>
          </w:p>
        </w:tc>
        <w:tc>
          <w:tcPr>
            <w:tcW w:w="3060" w:type="dxa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修改文档模板编号</w:t>
            </w:r>
          </w:p>
        </w:tc>
        <w:tc>
          <w:tcPr>
            <w:tcW w:w="2131" w:type="dxa"/>
          </w:tcPr>
          <w:p w:rsidR="00000000" w:rsidRDefault="004D07A1">
            <w:pPr>
              <w:rPr>
                <w:rFonts w:hint="eastAsia"/>
              </w:rPr>
            </w:pPr>
            <w:r>
              <w:t>2000-10-26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1038" w:type="dxa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马峥</w:t>
            </w:r>
          </w:p>
        </w:tc>
        <w:tc>
          <w:tcPr>
            <w:tcW w:w="3060" w:type="dxa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为了使模板更加符合实际操作的需要，对整体的结构和内容进行了调整</w:t>
            </w:r>
          </w:p>
        </w:tc>
        <w:tc>
          <w:tcPr>
            <w:tcW w:w="2131" w:type="dxa"/>
          </w:tcPr>
          <w:p w:rsidR="00000000" w:rsidRDefault="004D07A1">
            <w:pPr>
              <w:rPr>
                <w:rFonts w:hint="eastAsia"/>
              </w:rPr>
            </w:pPr>
            <w:r>
              <w:rPr>
                <w:rFonts w:hint="eastAsia"/>
              </w:rPr>
              <w:t>2002-01-17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4D07A1">
            <w:pPr>
              <w:rPr>
                <w:rFonts w:hint="eastAsia"/>
              </w:rPr>
            </w:pPr>
            <w:ins w:id="56" w:author="yangdj" w:date="2003-09-09T14:04:00Z">
              <w:r>
                <w:rPr>
                  <w:rFonts w:hint="eastAsia"/>
                </w:rPr>
                <w:t>2.0.1</w:t>
              </w:r>
            </w:ins>
          </w:p>
        </w:tc>
        <w:tc>
          <w:tcPr>
            <w:tcW w:w="1038" w:type="dxa"/>
          </w:tcPr>
          <w:p w:rsidR="00000000" w:rsidRDefault="004D07A1">
            <w:pPr>
              <w:rPr>
                <w:rFonts w:hint="eastAsia"/>
              </w:rPr>
            </w:pPr>
            <w:ins w:id="57" w:author="yangdj" w:date="2003-09-09T14:04:00Z">
              <w:r>
                <w:rPr>
                  <w:rFonts w:hint="eastAsia"/>
                </w:rPr>
                <w:t>杨大军</w:t>
              </w:r>
            </w:ins>
          </w:p>
        </w:tc>
        <w:tc>
          <w:tcPr>
            <w:tcW w:w="3060" w:type="dxa"/>
          </w:tcPr>
          <w:p w:rsidR="00000000" w:rsidRDefault="004D07A1">
            <w:pPr>
              <w:rPr>
                <w:rFonts w:hint="eastAsia"/>
              </w:rPr>
            </w:pPr>
            <w:ins w:id="58" w:author="yangdj" w:date="2003-09-09T14:05:00Z">
              <w:r>
                <w:rPr>
                  <w:rFonts w:hint="eastAsia"/>
                </w:rPr>
                <w:t>修改了封面和页眉的内容，以便于维护</w:t>
              </w:r>
            </w:ins>
          </w:p>
        </w:tc>
        <w:tc>
          <w:tcPr>
            <w:tcW w:w="2131" w:type="dxa"/>
          </w:tcPr>
          <w:p w:rsidR="00000000" w:rsidRDefault="004D07A1">
            <w:pPr>
              <w:rPr>
                <w:rFonts w:hint="eastAsia"/>
              </w:rPr>
            </w:pPr>
            <w:ins w:id="59" w:author="yangdj" w:date="2003-09-09T14:05:00Z">
              <w:r>
                <w:t>2003-9-9</w:t>
              </w:r>
            </w:ins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ins w:id="60" w:author="yangdj" w:date="2003-11-16T13:42:00Z"/>
        </w:trPr>
        <w:tc>
          <w:tcPr>
            <w:tcW w:w="2130" w:type="dxa"/>
          </w:tcPr>
          <w:p w:rsidR="00000000" w:rsidRDefault="004D07A1">
            <w:pPr>
              <w:rPr>
                <w:ins w:id="61" w:author="yangdj" w:date="2003-11-16T13:42:00Z"/>
                <w:rFonts w:hint="eastAsia"/>
              </w:rPr>
            </w:pPr>
            <w:ins w:id="62" w:author="yangdj" w:date="2003-11-16T13:42:00Z">
              <w:r>
                <w:rPr>
                  <w:rFonts w:hint="eastAsia"/>
                </w:rPr>
                <w:t>2.1</w:t>
              </w:r>
            </w:ins>
          </w:p>
        </w:tc>
        <w:tc>
          <w:tcPr>
            <w:tcW w:w="1038" w:type="dxa"/>
          </w:tcPr>
          <w:p w:rsidR="00000000" w:rsidRDefault="004D07A1">
            <w:pPr>
              <w:rPr>
                <w:ins w:id="63" w:author="yangdj" w:date="2003-11-16T13:42:00Z"/>
                <w:rFonts w:hint="eastAsia"/>
              </w:rPr>
            </w:pPr>
            <w:ins w:id="64" w:author="yangdj" w:date="2003-11-16T13:43:00Z">
              <w:r>
                <w:rPr>
                  <w:rFonts w:hint="eastAsia"/>
                </w:rPr>
                <w:t>杨大军</w:t>
              </w:r>
            </w:ins>
          </w:p>
        </w:tc>
        <w:tc>
          <w:tcPr>
            <w:tcW w:w="3060" w:type="dxa"/>
          </w:tcPr>
          <w:p w:rsidR="00000000" w:rsidRDefault="004D07A1">
            <w:pPr>
              <w:rPr>
                <w:ins w:id="65" w:author="yangdj" w:date="2003-11-16T13:42:00Z"/>
                <w:rFonts w:hint="eastAsia"/>
              </w:rPr>
            </w:pPr>
            <w:ins w:id="66" w:author="yangdj" w:date="2003-11-16T13:43:00Z">
              <w:r>
                <w:rPr>
                  <w:rFonts w:hint="eastAsia"/>
                </w:rPr>
                <w:t>增加模块分解一览表用于上下跟踪</w:t>
              </w:r>
            </w:ins>
          </w:p>
        </w:tc>
        <w:tc>
          <w:tcPr>
            <w:tcW w:w="2131" w:type="dxa"/>
          </w:tcPr>
          <w:p w:rsidR="00000000" w:rsidRDefault="004D07A1">
            <w:pPr>
              <w:rPr>
                <w:ins w:id="67" w:author="yangdj" w:date="2003-11-16T13:42:00Z"/>
                <w:rFonts w:hint="eastAsia"/>
              </w:rPr>
            </w:pPr>
            <w:ins w:id="68" w:author="yangdj" w:date="2003-11-16T13:43:00Z">
              <w:r>
                <w:t>2003-11-16</w:t>
              </w:r>
            </w:ins>
          </w:p>
        </w:tc>
      </w:tr>
    </w:tbl>
    <w:p w:rsidR="004D07A1" w:rsidRDefault="004D07A1">
      <w:pPr>
        <w:rPr>
          <w:rFonts w:hint="eastAsia"/>
        </w:rPr>
      </w:pPr>
    </w:p>
    <w:sectPr w:rsidR="004D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7A1" w:rsidRDefault="004D07A1">
      <w:r>
        <w:separator/>
      </w:r>
    </w:p>
  </w:endnote>
  <w:endnote w:type="continuationSeparator" w:id="1">
    <w:p w:rsidR="004D07A1" w:rsidRDefault="004D0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D07A1">
    <w:pPr>
      <w:pStyle w:val="a4"/>
      <w:rPr>
        <w:rFonts w:hint="eastAsia"/>
      </w:rPr>
    </w:pPr>
    <w:r>
      <w:rPr>
        <w:rStyle w:val="a3"/>
        <w:rFonts w:hint="eastAsia"/>
      </w:rPr>
      <w:t>国信朗讯科技网络技术有限公司</w:t>
    </w:r>
    <w:r>
      <w:rPr>
        <w:rStyle w:val="a3"/>
        <w:rFonts w:hint="eastAsia"/>
      </w:rPr>
      <w:tab/>
    </w:r>
    <w:r>
      <w:rPr>
        <w:rStyle w:val="a3"/>
        <w:rFonts w:hint="eastAsia"/>
      </w:rPr>
      <w:tab/>
    </w:r>
    <w:r>
      <w:rPr>
        <w:rStyle w:val="a3"/>
        <w:rFonts w:hint="eastAsia"/>
      </w:rPr>
      <w:t>－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2</w:t>
    </w:r>
    <w:r>
      <w:rPr>
        <w:rStyle w:val="a3"/>
      </w:rPr>
      <w:fldChar w:fldCharType="end"/>
    </w:r>
    <w:r>
      <w:rPr>
        <w:rStyle w:val="a3"/>
        <w:rFonts w:hint="eastAsia"/>
      </w:rPr>
      <w:t>－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D07A1">
    <w:pPr>
      <w:pStyle w:val="a4"/>
      <w:rPr>
        <w:rFonts w:hint="eastAsia"/>
      </w:rPr>
    </w:pPr>
    <w:r>
      <w:rPr>
        <w:rStyle w:val="a3"/>
        <w:rFonts w:hint="eastAsia"/>
      </w:rPr>
      <w:t>国信朗讯科技网络技术有限公司</w:t>
    </w:r>
    <w:r>
      <w:rPr>
        <w:rStyle w:val="a3"/>
        <w:rFonts w:hint="eastAsia"/>
      </w:rPr>
      <w:tab/>
    </w:r>
    <w:r>
      <w:rPr>
        <w:rStyle w:val="a3"/>
        <w:rFonts w:hint="eastAsia"/>
      </w:rPr>
      <w:tab/>
    </w:r>
    <w:r>
      <w:rPr>
        <w:rStyle w:val="a3"/>
        <w:rFonts w:hint="eastAsia"/>
      </w:rPr>
      <w:t>－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646659">
      <w:rPr>
        <w:rStyle w:val="a3"/>
        <w:noProof/>
      </w:rPr>
      <w:t>1</w:t>
    </w:r>
    <w:r>
      <w:rPr>
        <w:rStyle w:val="a3"/>
      </w:rPr>
      <w:fldChar w:fldCharType="end"/>
    </w:r>
    <w:r>
      <w:rPr>
        <w:rStyle w:val="a3"/>
        <w:rFonts w:hint="eastAsia"/>
      </w:rPr>
      <w:t>－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D07A1">
    <w:pPr>
      <w:pStyle w:val="a4"/>
      <w:rPr>
        <w:rFonts w:hint="eastAsia"/>
      </w:rPr>
    </w:pPr>
    <w:r>
      <w:rPr>
        <w:rStyle w:val="a3"/>
        <w:rFonts w:hint="eastAsia"/>
      </w:rPr>
      <w:t>国信朗讯科技网络技术有限公司</w:t>
    </w:r>
    <w:r>
      <w:rPr>
        <w:rStyle w:val="a3"/>
        <w:rFonts w:hint="eastAsia"/>
      </w:rPr>
      <w:tab/>
    </w:r>
    <w:r>
      <w:rPr>
        <w:rStyle w:val="a3"/>
        <w:rFonts w:hint="eastAsia"/>
      </w:rPr>
      <w:tab/>
    </w:r>
    <w:r>
      <w:rPr>
        <w:rStyle w:val="a3"/>
        <w:rFonts w:hint="eastAsia"/>
      </w:rPr>
      <w:t>－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646659">
      <w:rPr>
        <w:rStyle w:val="a3"/>
        <w:noProof/>
      </w:rPr>
      <w:t>i</w:t>
    </w:r>
    <w:r>
      <w:rPr>
        <w:rStyle w:val="a3"/>
      </w:rPr>
      <w:fldChar w:fldCharType="end"/>
    </w:r>
    <w:r>
      <w:rPr>
        <w:rStyle w:val="a3"/>
        <w:rFonts w:hint="eastAsia"/>
      </w:rPr>
      <w:t>－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D07A1">
    <w:pPr>
      <w:pStyle w:val="a4"/>
      <w:tabs>
        <w:tab w:val="left" w:pos="6024"/>
      </w:tabs>
      <w:rPr>
        <w:rFonts w:hint="eastAsia"/>
      </w:rPr>
    </w:pPr>
    <w:r>
      <w:rPr>
        <w:rStyle w:val="a3"/>
        <w:rFonts w:hint="eastAsia"/>
      </w:rPr>
      <w:t>国信朗讯科技网络技术有限公司</w:t>
    </w:r>
    <w:r>
      <w:rPr>
        <w:rStyle w:val="a3"/>
        <w:rFonts w:hint="eastAsia"/>
      </w:rPr>
      <w:tab/>
    </w:r>
    <w:r>
      <w:rPr>
        <w:rStyle w:val="a3"/>
        <w:rFonts w:hint="eastAsia"/>
      </w:rPr>
      <w:tab/>
    </w:r>
    <w:r>
      <w:rPr>
        <w:rStyle w:val="a3"/>
      </w:rPr>
      <w:tab/>
    </w:r>
    <w:r>
      <w:rPr>
        <w:rStyle w:val="a3"/>
        <w:rFonts w:hint="eastAsia"/>
      </w:rPr>
      <w:t>－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646659">
      <w:rPr>
        <w:rStyle w:val="a3"/>
        <w:noProof/>
      </w:rPr>
      <w:t>7</w:t>
    </w:r>
    <w:r>
      <w:rPr>
        <w:rStyle w:val="a3"/>
      </w:rPr>
      <w:fldChar w:fldCharType="end"/>
    </w:r>
    <w:r>
      <w:rPr>
        <w:rStyle w:val="a3"/>
        <w:rFonts w:hint="eastAsia"/>
      </w:rPr>
      <w:t>－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7A1" w:rsidRDefault="004D07A1">
      <w:r>
        <w:separator/>
      </w:r>
    </w:p>
  </w:footnote>
  <w:footnote w:type="continuationSeparator" w:id="1">
    <w:p w:rsidR="004D07A1" w:rsidRDefault="004D07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D07A1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000000" w:rsidRDefault="004D07A1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D07A1">
    <w:pPr>
      <w:pStyle w:val="a5"/>
      <w:rPr>
        <w:rFonts w:hint="eastAsia"/>
        <w:i/>
      </w:rPr>
    </w:pPr>
    <w:r>
      <w:rPr>
        <w:i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.3pt;margin-top:-1.75pt;width:43.05pt;height:35.05pt;z-index:251658240" o:allowincell="f" stroked="f">
          <v:textbox>
            <w:txbxContent>
              <w:p w:rsidR="00000000" w:rsidRDefault="00646659">
                <w:r>
                  <w:rPr>
                    <w:noProof/>
                  </w:rPr>
                  <w:drawing>
                    <wp:inline distT="0" distB="0" distL="0" distR="0">
                      <wp:extent cx="361950" cy="352425"/>
                      <wp:effectExtent l="19050" t="0" r="0" b="0"/>
                      <wp:docPr id="2" name="图片 2" descr="E:\My Documents\My Pictures\gxlx_main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E:\My Documents\My Pictures\gxlx_main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9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hint="eastAsia"/>
        <w:i/>
      </w:rPr>
      <w:t>项目名称－软件体系结构设计文档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D07A1">
    <w:pPr>
      <w:pStyle w:val="a5"/>
    </w:pPr>
    <w:r>
      <w:rPr>
        <w:i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-1.75pt;width:43.2pt;height:35.4pt;z-index:251657216" o:allowincell="f" stroked="f">
          <v:textbox style="mso-next-textbox:#_x0000_s2049">
            <w:txbxContent>
              <w:p w:rsidR="00000000" w:rsidRDefault="00646659">
                <w:r>
                  <w:rPr>
                    <w:noProof/>
                  </w:rPr>
                  <w:drawing>
                    <wp:inline distT="0" distB="0" distL="0" distR="0">
                      <wp:extent cx="361950" cy="361950"/>
                      <wp:effectExtent l="19050" t="0" r="0" b="0"/>
                      <wp:docPr id="3" name="图片 3" descr="E:\My Documents\My Pictures\gxlx_main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E:\My Documents\My Pictures\gxlx_main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hint="eastAsia"/>
        <w:i/>
      </w:rPr>
      <w:t>项目名称－软件体系结构设计文档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47BA0"/>
    <w:multiLevelType w:val="hybridMultilevel"/>
    <w:tmpl w:val="EEAE52C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56122E04"/>
    <w:multiLevelType w:val="multilevel"/>
    <w:tmpl w:val="46743C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AF2657E"/>
    <w:multiLevelType w:val="hybridMultilevel"/>
    <w:tmpl w:val="AD84155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7F47164F"/>
    <w:multiLevelType w:val="hybridMultilevel"/>
    <w:tmpl w:val="0B1A203E"/>
    <w:lvl w:ilvl="0">
      <w:start w:val="1"/>
      <w:numFmt w:val="decimal"/>
      <w:lvlText w:val="%1．"/>
      <w:lvlJc w:val="left"/>
      <w:pPr>
        <w:tabs>
          <w:tab w:val="num" w:pos="492"/>
        </w:tabs>
        <w:ind w:left="492" w:hanging="49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v:stroke weight="3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646659"/>
    <w:rsid w:val="004D07A1"/>
    <w:rsid w:val="0064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spacing w:before="1200" w:after="80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semiHidden/>
    <w:pPr>
      <w:ind w:left="420"/>
    </w:pPr>
    <w:rPr>
      <w:i/>
      <w:iCs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420"/>
    </w:pPr>
  </w:style>
  <w:style w:type="paragraph" w:styleId="30">
    <w:name w:val="toc 3"/>
    <w:basedOn w:val="a"/>
    <w:next w:val="a"/>
    <w:autoRedefine/>
    <w:semiHidden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0">
    <w:name w:val="toc 5"/>
    <w:basedOn w:val="a"/>
    <w:next w:val="a"/>
    <w:autoRedefine/>
    <w:semiHidden/>
    <w:pPr>
      <w:ind w:left="1680"/>
    </w:pPr>
  </w:style>
  <w:style w:type="paragraph" w:styleId="60">
    <w:name w:val="toc 6"/>
    <w:basedOn w:val="a"/>
    <w:next w:val="a"/>
    <w:autoRedefine/>
    <w:semiHidden/>
    <w:pPr>
      <w:ind w:left="2100"/>
    </w:pPr>
  </w:style>
  <w:style w:type="paragraph" w:styleId="70">
    <w:name w:val="toc 7"/>
    <w:basedOn w:val="a"/>
    <w:next w:val="a"/>
    <w:autoRedefine/>
    <w:semiHidden/>
    <w:pPr>
      <w:ind w:left="2520"/>
    </w:pPr>
  </w:style>
  <w:style w:type="paragraph" w:styleId="80">
    <w:name w:val="toc 8"/>
    <w:basedOn w:val="a"/>
    <w:next w:val="a"/>
    <w:autoRedefine/>
    <w:semiHidden/>
    <w:pPr>
      <w:ind w:left="2940"/>
    </w:pPr>
  </w:style>
  <w:style w:type="paragraph" w:styleId="90">
    <w:name w:val="toc 9"/>
    <w:basedOn w:val="a"/>
    <w:next w:val="a"/>
    <w:autoRedefine/>
    <w:semiHidden/>
    <w:pPr>
      <w:ind w:left="3360"/>
    </w:p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Balloon Text"/>
    <w:basedOn w:val="a"/>
    <w:link w:val="Char"/>
    <w:uiPriority w:val="99"/>
    <w:semiHidden/>
    <w:unhideWhenUsed/>
    <w:rsid w:val="0064665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466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vs\Process\Software_Development\Template\SW-TD-SAS-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SW-TD-SAS-C.dot</Template>
  <TotalTime>0</TotalTime>
  <Pages>10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Guoxin Lucent</Company>
  <LinksUpToDate>false</LinksUpToDate>
  <CharactersWithSpaces>2272</CharactersWithSpaces>
  <SharedDoc>false</SharedDoc>
  <HLinks>
    <vt:vector size="18" baseType="variant">
      <vt:variant>
        <vt:i4>3997795</vt:i4>
      </vt:variant>
      <vt:variant>
        <vt:i4>1026</vt:i4>
      </vt:variant>
      <vt:variant>
        <vt:i4>1025</vt:i4>
      </vt:variant>
      <vt:variant>
        <vt:i4>1</vt:i4>
      </vt:variant>
      <vt:variant>
        <vt:lpwstr>E:\My Documents\My Pictures\gxlx_main2.jpg</vt:lpwstr>
      </vt:variant>
      <vt:variant>
        <vt:lpwstr/>
      </vt:variant>
      <vt:variant>
        <vt:i4>3997795</vt:i4>
      </vt:variant>
      <vt:variant>
        <vt:i4>6042</vt:i4>
      </vt:variant>
      <vt:variant>
        <vt:i4>1026</vt:i4>
      </vt:variant>
      <vt:variant>
        <vt:i4>1</vt:i4>
      </vt:variant>
      <vt:variant>
        <vt:lpwstr>E:\My Documents\My Pictures\gxlx_main2.jpg</vt:lpwstr>
      </vt:variant>
      <vt:variant>
        <vt:lpwstr/>
      </vt:variant>
      <vt:variant>
        <vt:i4>3997795</vt:i4>
      </vt:variant>
      <vt:variant>
        <vt:i4>6048</vt:i4>
      </vt:variant>
      <vt:variant>
        <vt:i4>1027</vt:i4>
      </vt:variant>
      <vt:variant>
        <vt:i4>1</vt:i4>
      </vt:variant>
      <vt:variant>
        <vt:lpwstr>E:\My Documents\My Pictures\gxlx_main2.jpg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gxlu</dc:creator>
  <cp:lastModifiedBy>LiuHao</cp:lastModifiedBy>
  <cp:revision>2</cp:revision>
  <cp:lastPrinted>2003-02-06T09:38:00Z</cp:lastPrinted>
  <dcterms:created xsi:type="dcterms:W3CDTF">2015-11-18T02:39:00Z</dcterms:created>
  <dcterms:modified xsi:type="dcterms:W3CDTF">2015-11-18T02:39:00Z</dcterms:modified>
</cp:coreProperties>
</file>